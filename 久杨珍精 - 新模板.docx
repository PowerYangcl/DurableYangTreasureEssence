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Default="006E5044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久</w:t>
      </w: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</w:rPr>
      </w:pP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杨</w:t>
      </w: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珍</w:t>
      </w: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Pr="00FA55DE" w:rsidRDefault="006E5044" w:rsidP="006E5044">
      <w:pPr>
        <w:jc w:val="center"/>
        <w:rPr>
          <w:rFonts w:ascii="Century Schoolbook" w:hAnsi="Century Schoolbook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</w:p>
    <w:p w:rsidR="007D35CF" w:rsidRDefault="006E5044" w:rsidP="006E5044">
      <w:pPr>
        <w:jc w:val="center"/>
        <w:rPr>
          <w:rFonts w:ascii="Century Schoolbook" w:hAnsi="Century Schoolbook"/>
          <w:b/>
          <w:sz w:val="144"/>
          <w:szCs w:val="144"/>
        </w:rPr>
      </w:pPr>
      <w:r w:rsidRPr="00FA55DE">
        <w:rPr>
          <w:rFonts w:ascii="Century Schoolbook" w:hAnsi="Century Schoolbook" w:hint="eastAsia"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精</w:t>
      </w:r>
      <w:r w:rsidRPr="006E5044">
        <w:rPr>
          <w:rFonts w:ascii="Century Schoolbook" w:hAnsi="Century Schoolbook" w:hint="eastAsia"/>
          <w:b/>
          <w:sz w:val="144"/>
          <w:szCs w:val="14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</w:p>
    <w:p w:rsidR="006E5044" w:rsidRDefault="006E5044" w:rsidP="004E651F">
      <w:pPr>
        <w:rPr>
          <w:rFonts w:ascii="Century Schoolbook" w:hAnsi="Century Schoolbook"/>
          <w:b/>
          <w:sz w:val="144"/>
          <w:szCs w:val="144"/>
        </w:rPr>
      </w:pPr>
    </w:p>
    <w:p w:rsidR="006E5044" w:rsidRDefault="006E5044" w:rsidP="003937E9">
      <w:pPr>
        <w:ind w:firstLineChars="250" w:firstLine="2100"/>
        <w:jc w:val="left"/>
        <w:rPr>
          <w:rFonts w:ascii="Century Schoolbook" w:hAnsi="Century Schoolbook"/>
          <w:sz w:val="84"/>
          <w:szCs w:val="84"/>
        </w:rPr>
      </w:pP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悟尽归原</w:t>
      </w: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 w:rsidRPr="006E5044">
        <w:rPr>
          <w:rFonts w:ascii="Century Schoolbook" w:hAnsi="Century Schoolbook" w:hint="eastAsia"/>
          <w:sz w:val="84"/>
          <w:szCs w:val="84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几近于道。</w:t>
      </w:r>
      <w:r w:rsidR="00945660">
        <w:rPr>
          <w:rFonts w:ascii="Century Schoolbook" w:hAnsi="Century Schoolbook" w:hint="eastAsia"/>
          <w:sz w:val="84"/>
          <w:szCs w:val="84"/>
        </w:rPr>
        <w:t xml:space="preserve"> </w:t>
      </w:r>
    </w:p>
    <w:p w:rsidR="006E5044" w:rsidRPr="006E5044" w:rsidRDefault="006E5044" w:rsidP="006E5044">
      <w:pPr>
        <w:jc w:val="left"/>
        <w:rPr>
          <w:rFonts w:ascii="Century Schoolbook" w:hAnsi="Century Schoolbook"/>
          <w:sz w:val="84"/>
          <w:szCs w:val="84"/>
        </w:rPr>
      </w:pPr>
    </w:p>
    <w:p w:rsidR="006E5044" w:rsidRPr="00FA55DE" w:rsidRDefault="006E5044" w:rsidP="004E651F">
      <w:pPr>
        <w:ind w:left="15960" w:firstLine="420"/>
        <w:jc w:val="left"/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</w:pP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create by Yangcl</w:t>
      </w:r>
      <w:r w:rsidR="00FA55DE"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 </w:t>
      </w:r>
    </w:p>
    <w:p w:rsidR="006E5044" w:rsidRDefault="006E5044" w:rsidP="004E651F">
      <w:pPr>
        <w:ind w:leftChars="6600" w:left="13860" w:right="560" w:firstLineChars="1150" w:firstLine="3220"/>
        <w:rPr>
          <w:rFonts w:ascii="Century Schoolbook" w:hAnsi="Century Schoolbook"/>
          <w:sz w:val="28"/>
          <w:szCs w:val="28"/>
        </w:rPr>
      </w:pP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2016</w:t>
      </w:r>
      <w:r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-0</w:t>
      </w: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2</w:t>
      </w:r>
      <w:r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-0</w:t>
      </w:r>
      <w:r w:rsidRPr="00FA55DE">
        <w:rPr>
          <w:rFonts w:ascii="Century Schoolbook" w:hAnsi="Century Schoolbook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>3</w:t>
      </w:r>
      <w:r w:rsidR="00FA55DE" w:rsidRPr="00FA55DE">
        <w:rPr>
          <w:rFonts w:ascii="Century Schoolbook" w:hAnsi="Century Schoolbook" w:hint="eastAsia"/>
          <w:sz w:val="28"/>
          <w:szCs w:val="28"/>
          <w14:shadow w14:blurRad="60007" w14:dist="200025" w14:dir="15000000" w14:sx="100000" w14:sy="30000" w14:kx="-1800000" w14:ky="0" w14:algn="bl">
            <w14:srgbClr w14:val="000000">
              <w14:alpha w14:val="68000"/>
            </w14:srgbClr>
          </w14:shadow>
        </w:rPr>
        <w:t xml:space="preserve"> </w:t>
      </w:r>
      <w:r w:rsidR="00FA55DE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963F75" w:rsidRPr="006E5044" w:rsidRDefault="00963F75" w:rsidP="00963F75">
      <w:pPr>
        <w:ind w:right="560"/>
        <w:rPr>
          <w:rFonts w:ascii="Century Schoolbook" w:hAnsi="Century Schoolbook"/>
          <w:sz w:val="28"/>
          <w:szCs w:val="28"/>
        </w:rPr>
        <w:sectPr w:rsidR="00963F75" w:rsidRPr="006E5044" w:rsidSect="004E651F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Default="00E818BD" w:rsidP="00E818BD">
      <w:pPr>
        <w:pStyle w:val="Tip1"/>
      </w:pPr>
      <w:r>
        <w:rPr>
          <w:rFonts w:hint="eastAsia"/>
        </w:rPr>
        <w:lastRenderedPageBreak/>
        <w:t>Java</w:t>
      </w:r>
      <w:r>
        <w:rPr>
          <w:rFonts w:hint="eastAsia"/>
        </w:rPr>
        <w:t>篇</w:t>
      </w:r>
      <w:r>
        <w:rPr>
          <w:rFonts w:hint="eastAsia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  <w:sectPr w:rsidR="00E818BD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Default="00E818BD" w:rsidP="00E818BD">
      <w:pPr>
        <w:pStyle w:val="Tip1"/>
      </w:pPr>
      <w:r>
        <w:rPr>
          <w:rFonts w:hint="eastAsia"/>
        </w:rPr>
        <w:lastRenderedPageBreak/>
        <w:t xml:space="preserve">Html/Css/Javascript </w:t>
      </w:r>
      <w:r>
        <w:rPr>
          <w:rFonts w:hint="eastAsia"/>
        </w:rPr>
        <w:t>篇</w:t>
      </w:r>
      <w:r>
        <w:rPr>
          <w:rFonts w:hint="eastAsia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E818BD" w:rsidRDefault="00E818BD" w:rsidP="007D35CF">
      <w:pPr>
        <w:rPr>
          <w:rFonts w:ascii="Century Schoolbook" w:hAnsi="Century Schoolbook"/>
        </w:rPr>
        <w:sectPr w:rsidR="00E818BD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Default="00E818BD" w:rsidP="00E818BD">
      <w:pPr>
        <w:pStyle w:val="Tip1"/>
      </w:pPr>
      <w:r>
        <w:rPr>
          <w:rFonts w:hint="eastAsia"/>
        </w:rPr>
        <w:lastRenderedPageBreak/>
        <w:t>Mysql</w:t>
      </w:r>
      <w:r>
        <w:rPr>
          <w:rFonts w:hint="eastAsia"/>
        </w:rPr>
        <w:t>数据库篇</w:t>
      </w:r>
      <w:r>
        <w:rPr>
          <w:rFonts w:hint="eastAsia"/>
        </w:rPr>
        <w:t xml:space="preserve">  </w: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E71FA" w:rsidRDefault="00FE71FA" w:rsidP="007D35CF">
      <w:pPr>
        <w:rPr>
          <w:rFonts w:ascii="Century Schoolbook" w:hAnsi="Century Schoolbook"/>
        </w:rPr>
        <w:sectPr w:rsidR="00FE71FA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Pr="007C0623" w:rsidRDefault="00FE71FA" w:rsidP="00FE71FA">
      <w:pPr>
        <w:pStyle w:val="Tip1"/>
      </w:pPr>
      <w:r>
        <w:rPr>
          <w:rFonts w:hint="eastAsia"/>
        </w:rPr>
        <w:lastRenderedPageBreak/>
        <w:t>Servlet/J2EE</w:t>
      </w:r>
      <w:r>
        <w:rPr>
          <w:rFonts w:hint="eastAsia"/>
        </w:rPr>
        <w:t>篇</w:t>
      </w:r>
      <w:r>
        <w:rPr>
          <w:rFonts w:hint="eastAsia"/>
        </w:rPr>
        <w:t xml:space="preserve"> </w:t>
      </w: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FE71FA" w:rsidRDefault="00FE71FA" w:rsidP="007D35CF">
      <w:pPr>
        <w:rPr>
          <w:rFonts w:ascii="Century Schoolbook" w:hAnsi="Century Schoolbook"/>
        </w:rPr>
        <w:sectPr w:rsidR="00FE71FA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7D35CF" w:rsidRPr="00673002" w:rsidRDefault="00FE71FA" w:rsidP="00673002">
      <w:pPr>
        <w:pStyle w:val="Tip1"/>
      </w:pPr>
      <w:r w:rsidRPr="00673002">
        <w:rPr>
          <w:rFonts w:hint="eastAsia"/>
        </w:rPr>
        <w:lastRenderedPageBreak/>
        <w:t>实用代码篇</w:t>
      </w:r>
      <w:r w:rsidRPr="00673002">
        <w:rPr>
          <w:rFonts w:hint="eastAsia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6F1844" w:rsidRDefault="006F1844" w:rsidP="006F1844">
      <w:pPr>
        <w:rPr>
          <w:rFonts w:ascii="Century Schoolbook" w:hAnsi="Century Schoolbook"/>
        </w:rPr>
      </w:pPr>
    </w:p>
    <w:p w:rsidR="00C57ABD" w:rsidRDefault="00C57ABD" w:rsidP="006F1844">
      <w:pPr>
        <w:rPr>
          <w:rFonts w:ascii="Century Schoolbook" w:hAnsi="Century Schoolbook"/>
        </w:rPr>
      </w:pPr>
    </w:p>
    <w:p w:rsidR="006F1844" w:rsidRPr="00B20CB0" w:rsidRDefault="006F1844" w:rsidP="006F1844">
      <w:pPr>
        <w:pStyle w:val="Tip2"/>
        <w:numPr>
          <w:ilvl w:val="1"/>
          <w:numId w:val="2"/>
        </w:numPr>
      </w:pPr>
      <w:r>
        <w:rPr>
          <w:rFonts w:hint="eastAsia"/>
        </w:rPr>
        <w:t>Java</w:t>
      </w:r>
      <w:r>
        <w:rPr>
          <w:rFonts w:hint="eastAsia"/>
        </w:rPr>
        <w:t>代码段</w:t>
      </w:r>
      <w:r>
        <w:rPr>
          <w:rFonts w:hint="eastAsia"/>
        </w:rPr>
        <w:t xml:space="preserve"> </w:t>
      </w:r>
    </w:p>
    <w:p w:rsidR="007D35CF" w:rsidRDefault="007D35CF" w:rsidP="007D35CF">
      <w:pPr>
        <w:rPr>
          <w:rFonts w:ascii="Century Schoolbook" w:hAnsi="Century Schoolbook"/>
        </w:rPr>
      </w:pPr>
    </w:p>
    <w:p w:rsidR="00673002" w:rsidRDefault="0062488F" w:rsidP="00673002">
      <w:pPr>
        <w:pStyle w:val="Tip3"/>
      </w:pPr>
      <w:r>
        <w:rPr>
          <w:rFonts w:hint="eastAsia"/>
        </w:rPr>
        <w:t xml:space="preserve">1.1 </w:t>
      </w:r>
      <w:r w:rsidR="00673002" w:rsidRPr="00D356D5">
        <w:rPr>
          <w:rFonts w:hint="eastAsia"/>
        </w:rPr>
        <w:t>十六进制和八进制</w:t>
      </w:r>
      <w:r w:rsidR="00673002">
        <w:rPr>
          <w:rFonts w:hint="eastAsia"/>
        </w:rPr>
        <w:t xml:space="preserve"> </w:t>
      </w: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  <w:bookmarkStart w:id="0" w:name="_GoBack"/>
      <w:bookmarkEnd w:id="0"/>
    </w:p>
    <w:p w:rsidR="007D35CF" w:rsidRDefault="007D35CF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Pr="00B20CB0" w:rsidRDefault="006F1844" w:rsidP="006F1844">
      <w:pPr>
        <w:pStyle w:val="Tip2"/>
        <w:numPr>
          <w:ilvl w:val="1"/>
          <w:numId w:val="2"/>
        </w:numPr>
      </w:pPr>
      <w:r>
        <w:rPr>
          <w:rFonts w:hint="eastAsia"/>
        </w:rPr>
        <w:t>Javascript</w:t>
      </w:r>
      <w:r>
        <w:rPr>
          <w:rFonts w:hint="eastAsia"/>
        </w:rPr>
        <w:t>代码段</w:t>
      </w:r>
      <w:r>
        <w:rPr>
          <w:rFonts w:hint="eastAsia"/>
        </w:rPr>
        <w:t xml:space="preserve"> </w:t>
      </w: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Default="006F1844" w:rsidP="007D35CF">
      <w:pPr>
        <w:rPr>
          <w:rFonts w:ascii="Century Schoolbook" w:hAnsi="Century Schoolbook"/>
        </w:rPr>
      </w:pPr>
    </w:p>
    <w:p w:rsidR="006F1844" w:rsidRPr="00B20CB0" w:rsidRDefault="006F1844" w:rsidP="006F1844">
      <w:pPr>
        <w:pStyle w:val="Tip2"/>
        <w:numPr>
          <w:ilvl w:val="1"/>
          <w:numId w:val="2"/>
        </w:numPr>
      </w:pPr>
      <w:r>
        <w:rPr>
          <w:rFonts w:hint="eastAsia"/>
        </w:rPr>
        <w:t>Mysql</w:t>
      </w:r>
      <w:r>
        <w:rPr>
          <w:rFonts w:hint="eastAsia"/>
        </w:rPr>
        <w:t>代码段</w:t>
      </w:r>
      <w:r>
        <w:rPr>
          <w:rFonts w:hint="eastAsia"/>
        </w:rPr>
        <w:t xml:space="preserve"> </w:t>
      </w:r>
    </w:p>
    <w:p w:rsidR="006F1844" w:rsidRDefault="006F1844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7D35CF" w:rsidRPr="00F8697E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C720FC" w:rsidRDefault="00C720FC" w:rsidP="007D35CF">
      <w:pPr>
        <w:rPr>
          <w:rFonts w:ascii="Century Schoolbook" w:hAnsi="Century Schoolbook"/>
        </w:rPr>
        <w:sectPr w:rsidR="00C720FC" w:rsidSect="00963F75">
          <w:pgSz w:w="22113" w:h="29484" w:code="8"/>
          <w:pgMar w:top="720" w:right="720" w:bottom="720" w:left="953" w:header="851" w:footer="992" w:gutter="0"/>
          <w:cols w:space="425"/>
          <w:docGrid w:type="lines" w:linePitch="312"/>
        </w:sectPr>
      </w:pPr>
    </w:p>
    <w:p w:rsidR="00C720FC" w:rsidRDefault="00C720FC" w:rsidP="00C720FC">
      <w:pPr>
        <w:pStyle w:val="Tip1"/>
      </w:pPr>
      <w:r>
        <w:rPr>
          <w:rFonts w:hint="eastAsia"/>
        </w:rPr>
        <w:lastRenderedPageBreak/>
        <w:t>代码样式</w:t>
      </w:r>
      <w:r>
        <w:rPr>
          <w:rFonts w:hint="eastAsia"/>
        </w:rPr>
        <w:t xml:space="preserve">  </w:t>
      </w:r>
    </w:p>
    <w:p w:rsidR="007D35CF" w:rsidRDefault="00EB0939" w:rsidP="007D35CF">
      <w:pPr>
        <w:rPr>
          <w:rFonts w:ascii="Century Schoolbook" w:hAnsi="Century Schoolbook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6A257" wp14:editId="4B0EC78F">
                <wp:simplePos x="0" y="0"/>
                <wp:positionH relativeFrom="column">
                  <wp:posOffset>-11266</wp:posOffset>
                </wp:positionH>
                <wp:positionV relativeFrom="paragraph">
                  <wp:posOffset>46303</wp:posOffset>
                </wp:positionV>
                <wp:extent cx="8361575" cy="2017336"/>
                <wp:effectExtent l="57150" t="38100" r="78105" b="97790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1575" cy="201733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939" w:rsidRDefault="00EB0939" w:rsidP="00EB093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1" o:spid="_x0000_s1026" style="position:absolute;left:0;text-align:left;margin-left:-.9pt;margin-top:3.65pt;width:658.4pt;height:15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EB0939" w:rsidRDefault="00EB0939" w:rsidP="00EB0939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tbl>
      <w:tblPr>
        <w:tblStyle w:val="1-3"/>
        <w:tblpPr w:leftFromText="180" w:rightFromText="180" w:vertAnchor="text" w:horzAnchor="page" w:tblpX="2610" w:tblpY="190"/>
        <w:tblW w:w="9073" w:type="dxa"/>
        <w:tblBorders>
          <w:top w:val="single" w:sz="12" w:space="0" w:color="B3CC82" w:themeColor="accent3" w:themeTint="BF"/>
          <w:insideV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628"/>
        <w:gridCol w:w="1208"/>
        <w:gridCol w:w="6237"/>
      </w:tblGrid>
      <w:tr w:rsidR="00EB0939" w:rsidRPr="0050496E" w:rsidTr="00EB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rPr>
                <w:rFonts w:ascii="Century Schoolbook" w:hAnsi="Century Schoolbook"/>
                <w:szCs w:val="21"/>
              </w:rPr>
            </w:pPr>
            <w:bookmarkStart w:id="1" w:name="OLE_LINK1"/>
            <w:bookmarkStart w:id="2" w:name="OLE_LINK2"/>
            <w:bookmarkStart w:id="3" w:name="OLE_LINK3"/>
            <w:bookmarkStart w:id="4" w:name="OLE_LINK4"/>
            <w:bookmarkStart w:id="5" w:name="OLE_LINK5"/>
            <w:bookmarkStart w:id="6" w:name="OLE_LINK6"/>
            <w:bookmarkStart w:id="7" w:name="OLE_LINK7"/>
            <w:r w:rsidRPr="007A41E6">
              <w:rPr>
                <w:rFonts w:ascii="Century Schoolbook" w:hAnsi="Century Schoolbook" w:hint="eastAsia"/>
                <w:szCs w:val="21"/>
              </w:rPr>
              <w:t>方法名</w:t>
            </w:r>
          </w:p>
        </w:tc>
        <w:tc>
          <w:tcPr>
            <w:tcW w:w="12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返回值</w:t>
            </w:r>
          </w:p>
        </w:tc>
        <w:tc>
          <w:tcPr>
            <w:tcW w:w="62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功能描述</w:t>
            </w: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8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1208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6237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bookmarkEnd w:id="1"/>
      <w:bookmarkEnd w:id="2"/>
      <w:bookmarkEnd w:id="3"/>
      <w:bookmarkEnd w:id="4"/>
      <w:bookmarkEnd w:id="5"/>
      <w:bookmarkEnd w:id="6"/>
      <w:bookmarkEnd w:id="7"/>
    </w:tbl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tbl>
      <w:tblPr>
        <w:tblStyle w:val="1-3"/>
        <w:tblpPr w:leftFromText="180" w:rightFromText="180" w:vertAnchor="text" w:horzAnchor="page" w:tblpX="2744" w:tblpY="110"/>
        <w:tblW w:w="8789" w:type="dxa"/>
        <w:tblBorders>
          <w:insideV w:val="single" w:sz="8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1667"/>
        <w:gridCol w:w="7122"/>
      </w:tblGrid>
      <w:tr w:rsidR="00EB0939" w:rsidRPr="0050496E" w:rsidTr="00EB0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方法名</w:t>
            </w:r>
          </w:p>
        </w:tc>
        <w:tc>
          <w:tcPr>
            <w:tcW w:w="712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EB0939" w:rsidRPr="007A41E6" w:rsidRDefault="00EB0939" w:rsidP="00EB093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  <w:r w:rsidRPr="007A41E6">
              <w:rPr>
                <w:rFonts w:ascii="Century Schoolbook" w:hAnsi="Century Schoolbook" w:hint="eastAsia"/>
                <w:szCs w:val="21"/>
              </w:rPr>
              <w:t>功能描述</w:t>
            </w:r>
          </w:p>
        </w:tc>
      </w:tr>
      <w:tr w:rsidR="00EB0939" w:rsidRPr="0050496E" w:rsidTr="00EB0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7122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  <w:tr w:rsidR="00EB0939" w:rsidRPr="0050496E" w:rsidTr="00EB093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7" w:type="dxa"/>
            <w:tcBorders>
              <w:righ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rPr>
                <w:rFonts w:ascii="Century Schoolbook" w:hAnsi="Century Schoolbook"/>
                <w:b w:val="0"/>
                <w:szCs w:val="21"/>
              </w:rPr>
            </w:pPr>
          </w:p>
        </w:tc>
        <w:tc>
          <w:tcPr>
            <w:tcW w:w="7122" w:type="dxa"/>
            <w:tcBorders>
              <w:left w:val="none" w:sz="0" w:space="0" w:color="auto"/>
            </w:tcBorders>
            <w:vAlign w:val="center"/>
          </w:tcPr>
          <w:p w:rsidR="00EB0939" w:rsidRPr="0050496E" w:rsidRDefault="00EB0939" w:rsidP="00EB0939">
            <w:pPr>
              <w:spacing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Schoolbook" w:hAnsi="Century Schoolbook"/>
                <w:szCs w:val="21"/>
              </w:rPr>
            </w:pPr>
          </w:p>
        </w:tc>
      </w:tr>
    </w:tbl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Default="007D35CF" w:rsidP="007D35CF">
      <w:pPr>
        <w:rPr>
          <w:rFonts w:ascii="Century Schoolbook" w:hAnsi="Century Schoolbook"/>
        </w:rPr>
      </w:pPr>
    </w:p>
    <w:p w:rsidR="007D35CF" w:rsidRPr="007C0623" w:rsidRDefault="007D35CF" w:rsidP="007D35CF">
      <w:pPr>
        <w:rPr>
          <w:rFonts w:ascii="Century Schoolbook" w:hAnsi="Century Schoolbook"/>
        </w:rPr>
      </w:pPr>
    </w:p>
    <w:p w:rsidR="00AE3BA7" w:rsidRPr="007D35CF" w:rsidRDefault="00AE3BA7" w:rsidP="007D35CF"/>
    <w:sectPr w:rsidR="00AE3BA7" w:rsidRPr="007D35CF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A0C" w:rsidRDefault="006E4A0C" w:rsidP="006E5044">
      <w:r>
        <w:separator/>
      </w:r>
    </w:p>
  </w:endnote>
  <w:endnote w:type="continuationSeparator" w:id="0">
    <w:p w:rsidR="006E4A0C" w:rsidRDefault="006E4A0C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A0C" w:rsidRDefault="006E4A0C" w:rsidP="006E5044">
      <w:r>
        <w:separator/>
      </w:r>
    </w:p>
  </w:footnote>
  <w:footnote w:type="continuationSeparator" w:id="0">
    <w:p w:rsidR="006E4A0C" w:rsidRDefault="006E4A0C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6704C"/>
    <w:rsid w:val="000B4427"/>
    <w:rsid w:val="001626EC"/>
    <w:rsid w:val="002422BE"/>
    <w:rsid w:val="002770CC"/>
    <w:rsid w:val="00295814"/>
    <w:rsid w:val="003937E9"/>
    <w:rsid w:val="00450676"/>
    <w:rsid w:val="004E651F"/>
    <w:rsid w:val="0062488F"/>
    <w:rsid w:val="0066131B"/>
    <w:rsid w:val="00673002"/>
    <w:rsid w:val="006E4A0C"/>
    <w:rsid w:val="006E5044"/>
    <w:rsid w:val="006F1844"/>
    <w:rsid w:val="00744714"/>
    <w:rsid w:val="007C0623"/>
    <w:rsid w:val="007D35CF"/>
    <w:rsid w:val="007D4D21"/>
    <w:rsid w:val="008C4C26"/>
    <w:rsid w:val="00945660"/>
    <w:rsid w:val="00963F75"/>
    <w:rsid w:val="00970290"/>
    <w:rsid w:val="00A10E86"/>
    <w:rsid w:val="00A31CC8"/>
    <w:rsid w:val="00A46CE5"/>
    <w:rsid w:val="00AE3BA7"/>
    <w:rsid w:val="00B1652B"/>
    <w:rsid w:val="00BC0DC9"/>
    <w:rsid w:val="00BD6320"/>
    <w:rsid w:val="00C57ABD"/>
    <w:rsid w:val="00C720FC"/>
    <w:rsid w:val="00D82D03"/>
    <w:rsid w:val="00E31BF4"/>
    <w:rsid w:val="00E818BD"/>
    <w:rsid w:val="00EB0939"/>
    <w:rsid w:val="00EC6B45"/>
    <w:rsid w:val="00EE412B"/>
    <w:rsid w:val="00F8697E"/>
    <w:rsid w:val="00FA55DE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6F1844"/>
    <w:rPr>
      <w:rFonts w:ascii="Century Schoolbook" w:eastAsiaTheme="majorEastAsia" w:hAnsi="Century Schoolbook" w:cstheme="majorBidi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B6A341-09FC-4983-A65F-7EAE500A7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zhangmm</cp:lastModifiedBy>
  <cp:revision>34</cp:revision>
  <dcterms:created xsi:type="dcterms:W3CDTF">2017-04-28T08:41:00Z</dcterms:created>
  <dcterms:modified xsi:type="dcterms:W3CDTF">2017-04-28T09:55:00Z</dcterms:modified>
</cp:coreProperties>
</file>